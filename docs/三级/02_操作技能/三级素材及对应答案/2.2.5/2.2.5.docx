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4B41A" w14:textId="77777777" w:rsidR="003C7E55" w:rsidRDefault="003C7E55" w:rsidP="003C7E55">
      <w:pPr>
        <w:pStyle w:val="2"/>
        <w:rPr>
          <w:rFonts w:hint="eastAsia"/>
        </w:rPr>
      </w:pPr>
      <w:r>
        <w:rPr>
          <w:rFonts w:hint="eastAsia"/>
        </w:rPr>
        <w:t>模型性能评估</w:t>
      </w:r>
    </w:p>
    <w:p w14:paraId="592E0769" w14:textId="38F56861" w:rsidR="003C7E55" w:rsidRPr="008461D9" w:rsidRDefault="003C7E55" w:rsidP="003C7E55">
      <w:pPr>
        <w:rPr>
          <w:rFonts w:hint="eastAsia"/>
          <w:sz w:val="24"/>
        </w:rPr>
      </w:pPr>
      <w:r w:rsidRPr="008461D9">
        <w:rPr>
          <w:rFonts w:hint="eastAsia"/>
          <w:sz w:val="24"/>
        </w:rPr>
        <w:t>均方误差</w:t>
      </w:r>
      <w:r w:rsidRPr="008461D9">
        <w:rPr>
          <w:sz w:val="24"/>
        </w:rPr>
        <w:t xml:space="preserve"> (MSE): </w:t>
      </w:r>
      <w:r w:rsidR="00155187" w:rsidRPr="008461D9">
        <w:rPr>
          <w:sz w:val="24"/>
        </w:rPr>
        <w:t>__________</w:t>
      </w:r>
    </w:p>
    <w:p w14:paraId="55EB6899" w14:textId="56C037DB" w:rsidR="003C7E55" w:rsidRPr="008461D9" w:rsidRDefault="003C7E55" w:rsidP="003C7E55">
      <w:pPr>
        <w:rPr>
          <w:rFonts w:hint="eastAsia"/>
          <w:sz w:val="24"/>
        </w:rPr>
      </w:pPr>
      <w:r w:rsidRPr="008461D9">
        <w:rPr>
          <w:rFonts w:hint="eastAsia"/>
          <w:sz w:val="24"/>
        </w:rPr>
        <w:t>平均绝对误差</w:t>
      </w:r>
      <w:r w:rsidRPr="008461D9">
        <w:rPr>
          <w:sz w:val="24"/>
        </w:rPr>
        <w:t xml:space="preserve"> (MAE): </w:t>
      </w:r>
      <w:r w:rsidR="00155187" w:rsidRPr="008461D9">
        <w:rPr>
          <w:sz w:val="24"/>
        </w:rPr>
        <w:t>__________</w:t>
      </w:r>
    </w:p>
    <w:p w14:paraId="04C590EC" w14:textId="3AE4CC13" w:rsidR="003C7E55" w:rsidRPr="008461D9" w:rsidRDefault="003C7E55" w:rsidP="003C7E55">
      <w:pPr>
        <w:rPr>
          <w:rFonts w:hint="eastAsia"/>
          <w:sz w:val="24"/>
        </w:rPr>
      </w:pPr>
      <w:r w:rsidRPr="008461D9">
        <w:rPr>
          <w:rFonts w:hint="eastAsia"/>
          <w:sz w:val="24"/>
        </w:rPr>
        <w:t>决定系数</w:t>
      </w:r>
      <w:r w:rsidRPr="008461D9">
        <w:rPr>
          <w:sz w:val="24"/>
        </w:rPr>
        <w:t xml:space="preserve"> (R²): </w:t>
      </w:r>
      <w:r w:rsidR="00155187" w:rsidRPr="008461D9">
        <w:rPr>
          <w:sz w:val="24"/>
        </w:rPr>
        <w:t>__________</w:t>
      </w:r>
    </w:p>
    <w:p w14:paraId="3F16C678" w14:textId="77777777" w:rsidR="003C7E55" w:rsidRDefault="003C7E55" w:rsidP="003C7E55">
      <w:pPr>
        <w:pStyle w:val="2"/>
        <w:rPr>
          <w:rFonts w:hint="eastAsia"/>
        </w:rPr>
      </w:pPr>
      <w:r>
        <w:rPr>
          <w:rFonts w:hint="eastAsia"/>
        </w:rPr>
        <w:t>错误分析</w:t>
      </w:r>
    </w:p>
    <w:p w14:paraId="0253BB43" w14:textId="1328B95A" w:rsidR="003C7E55" w:rsidRDefault="0040339B" w:rsidP="003C7E55">
      <w:pPr>
        <w:rPr>
          <w:ins w:id="0" w:author="WangDaheng" w:date="2025-08-14T19:35:00Z" w16du:dateUtc="2025-08-14T11:35:00Z"/>
        </w:rPr>
      </w:pPr>
      <w:ins w:id="1" w:author="WangDaheng" w:date="2025-08-14T19:35:00Z" w16du:dateUtc="2025-08-14T11:35:00Z">
        <w:r>
          <w:rPr>
            <w:rFonts w:hint="eastAsia"/>
          </w:rPr>
          <w:t>特征工程问题</w:t>
        </w:r>
      </w:ins>
    </w:p>
    <w:p w14:paraId="76D8EFF1" w14:textId="7B154AE9" w:rsidR="0040339B" w:rsidRDefault="0040339B" w:rsidP="003C7E55">
      <w:pPr>
        <w:rPr>
          <w:ins w:id="2" w:author="WangDaheng" w:date="2025-08-14T19:35:00Z" w16du:dateUtc="2025-08-14T11:35:00Z"/>
        </w:rPr>
      </w:pPr>
      <w:ins w:id="3" w:author="WangDaheng" w:date="2025-08-14T19:35:00Z" w16du:dateUtc="2025-08-14T11:35:00Z">
        <w:r>
          <w:rPr>
            <w:rFonts w:hint="eastAsia"/>
          </w:rPr>
          <w:t>算法模型选择问题</w:t>
        </w:r>
      </w:ins>
    </w:p>
    <w:p w14:paraId="37668901" w14:textId="2302C328" w:rsidR="0040339B" w:rsidRDefault="0040339B" w:rsidP="003C7E55">
      <w:pPr>
        <w:rPr>
          <w:rFonts w:hint="eastAsia"/>
        </w:rPr>
      </w:pPr>
      <w:ins w:id="4" w:author="WangDaheng" w:date="2025-08-14T19:35:00Z" w16du:dateUtc="2025-08-14T11:35:00Z">
        <w:r>
          <w:rPr>
            <w:rFonts w:hint="eastAsia"/>
          </w:rPr>
          <w:t>模型训练参数</w:t>
        </w:r>
      </w:ins>
      <w:ins w:id="5" w:author="WangDaheng" w:date="2025-08-14T19:36:00Z" w16du:dateUtc="2025-08-14T11:36:00Z">
        <w:r>
          <w:rPr>
            <w:rFonts w:hint="eastAsia"/>
          </w:rPr>
          <w:t>问题</w:t>
        </w:r>
      </w:ins>
    </w:p>
    <w:p w14:paraId="6143B2A9" w14:textId="77777777" w:rsidR="003C7E55" w:rsidRDefault="003C7E55" w:rsidP="003C7E55">
      <w:pPr>
        <w:pStyle w:val="2"/>
        <w:rPr>
          <w:rFonts w:hint="eastAsia"/>
        </w:rPr>
      </w:pPr>
      <w:r>
        <w:rPr>
          <w:rFonts w:hint="eastAsia"/>
        </w:rPr>
        <w:t>改进建议</w:t>
      </w:r>
    </w:p>
    <w:sectPr w:rsidR="003C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5A595" w14:textId="77777777" w:rsidR="00C82DCC" w:rsidRDefault="00C82DCC" w:rsidP="00155187">
      <w:pPr>
        <w:rPr>
          <w:rFonts w:hint="eastAsia"/>
        </w:rPr>
      </w:pPr>
      <w:r>
        <w:separator/>
      </w:r>
    </w:p>
  </w:endnote>
  <w:endnote w:type="continuationSeparator" w:id="0">
    <w:p w14:paraId="78B1DA77" w14:textId="77777777" w:rsidR="00C82DCC" w:rsidRDefault="00C82DCC" w:rsidP="001551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3F86C" w14:textId="77777777" w:rsidR="00C82DCC" w:rsidRDefault="00C82DCC" w:rsidP="00155187">
      <w:pPr>
        <w:rPr>
          <w:rFonts w:hint="eastAsia"/>
        </w:rPr>
      </w:pPr>
      <w:r>
        <w:separator/>
      </w:r>
    </w:p>
  </w:footnote>
  <w:footnote w:type="continuationSeparator" w:id="0">
    <w:p w14:paraId="7623B3FD" w14:textId="77777777" w:rsidR="00C82DCC" w:rsidRDefault="00C82DCC" w:rsidP="00155187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ngDaheng">
    <w15:presenceInfo w15:providerId="None" w15:userId="WangDa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EA"/>
    <w:rsid w:val="0007161B"/>
    <w:rsid w:val="00155187"/>
    <w:rsid w:val="00361288"/>
    <w:rsid w:val="003C7E55"/>
    <w:rsid w:val="0040339B"/>
    <w:rsid w:val="0050039B"/>
    <w:rsid w:val="005475EF"/>
    <w:rsid w:val="008461D9"/>
    <w:rsid w:val="00AA1DEA"/>
    <w:rsid w:val="00C82DCC"/>
    <w:rsid w:val="00C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10DC55"/>
  <w15:chartTrackingRefBased/>
  <w15:docId w15:val="{667DDE57-72F4-4DC1-A96F-75F920BE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7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7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55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187"/>
    <w:rPr>
      <w:sz w:val="18"/>
      <w:szCs w:val="18"/>
    </w:rPr>
  </w:style>
  <w:style w:type="paragraph" w:styleId="a7">
    <w:name w:val="Revision"/>
    <w:hidden/>
    <w:uiPriority w:val="99"/>
    <w:semiHidden/>
    <w:rsid w:val="0040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77</Characters>
  <Application>Microsoft Office Word</Application>
  <DocSecurity>0</DocSecurity>
  <Lines>7</Lines>
  <Paragraphs>8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WangDaheng</cp:lastModifiedBy>
  <cp:revision>6</cp:revision>
  <dcterms:created xsi:type="dcterms:W3CDTF">2024-09-19T09:12:00Z</dcterms:created>
  <dcterms:modified xsi:type="dcterms:W3CDTF">2025-08-14T11:39:00Z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2025-08-14T11:39:36Z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8d9b4337-7aa4-47a8-8734-b230b9e15d0c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ff6dbec8-95a8-4638-9f5f-bd076536645c_Tag">
    <vt:lpwstr>10, 3, 0, 1</vt:lpwstr>
  </property>
</Properties>
</file>